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6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0868CA" w:rsidRDefault="00724DFD" w:rsidP="00724DFD">
      <w:pPr>
        <w:pStyle w:val="a6"/>
        <w:numPr>
          <w:ilvl w:val="1"/>
          <w:numId w:val="19"/>
        </w:numPr>
        <w:rPr>
          <w:color w:val="C00000"/>
          <w:rPrChange w:id="0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1" w:author="陈之威" w:date="2015-10-12T09:30:00Z">
            <w:rPr>
              <w:rFonts w:hint="eastAsia"/>
            </w:rPr>
          </w:rPrChange>
        </w:rPr>
        <w:t>物流信息查询</w:t>
      </w:r>
    </w:p>
    <w:p w14:paraId="71D0D04F" w14:textId="782C0704" w:rsidR="00E90F47" w:rsidRPr="003B4F1E" w:rsidRDefault="007C46CE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0868CA" w:rsidRDefault="00CB6CD0" w:rsidP="00CB6CD0">
      <w:pPr>
        <w:pStyle w:val="a6"/>
        <w:numPr>
          <w:ilvl w:val="1"/>
          <w:numId w:val="19"/>
        </w:numPr>
        <w:rPr>
          <w:color w:val="C00000"/>
          <w:rPrChange w:id="2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3" w:author="陈之威" w:date="2015-10-12T09:30:00Z">
            <w:rPr>
              <w:rFonts w:hint="eastAsia"/>
            </w:rPr>
          </w:rPrChange>
        </w:rPr>
        <w:t>订单输入</w:t>
      </w:r>
    </w:p>
    <w:p w14:paraId="12DDA6BD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0868CA" w:rsidRDefault="00CB6CD0" w:rsidP="00CB6CD0">
      <w:pPr>
        <w:pStyle w:val="a6"/>
        <w:numPr>
          <w:ilvl w:val="1"/>
          <w:numId w:val="19"/>
        </w:numPr>
        <w:rPr>
          <w:color w:val="C00000"/>
          <w:rPrChange w:id="4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5" w:author="陈之威" w:date="2015-10-12T09:30:00Z">
            <w:rPr>
              <w:rFonts w:hint="eastAsia"/>
            </w:rPr>
          </w:rPrChange>
        </w:rPr>
        <w:t>报价</w:t>
      </w:r>
      <w:r w:rsidR="00D442F2" w:rsidRPr="000868CA">
        <w:rPr>
          <w:rFonts w:hint="eastAsia"/>
          <w:color w:val="C00000"/>
          <w:rPrChange w:id="6" w:author="陈之威" w:date="2015-10-12T09:30:00Z">
            <w:rPr>
              <w:rFonts w:hint="eastAsia"/>
            </w:rPr>
          </w:rPrChange>
        </w:rPr>
        <w:t>和时间</w:t>
      </w:r>
      <w:r w:rsidRPr="000868CA">
        <w:rPr>
          <w:rFonts w:hint="eastAsia"/>
          <w:color w:val="C00000"/>
          <w:rPrChange w:id="7" w:author="陈之威" w:date="2015-10-12T09:30:00Z">
            <w:rPr>
              <w:rFonts w:hint="eastAsia"/>
            </w:rPr>
          </w:rPrChange>
        </w:rPr>
        <w:t>管理</w:t>
      </w:r>
    </w:p>
    <w:p w14:paraId="3495843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0868CA" w:rsidRDefault="00D442F2" w:rsidP="00D442F2">
      <w:pPr>
        <w:pStyle w:val="a6"/>
        <w:numPr>
          <w:ilvl w:val="1"/>
          <w:numId w:val="19"/>
        </w:numPr>
        <w:rPr>
          <w:color w:val="C00000"/>
          <w:rPrChange w:id="8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9" w:author="陈之威" w:date="2015-10-12T09:30:00Z">
            <w:rPr>
              <w:rFonts w:hint="eastAsia"/>
            </w:rPr>
          </w:rPrChange>
        </w:rPr>
        <w:t>收件信息输入</w:t>
      </w:r>
    </w:p>
    <w:p w14:paraId="050C7BCB" w14:textId="54BCADA3" w:rsidR="00D442F2" w:rsidRPr="003B4F1E" w:rsidRDefault="00282C6C" w:rsidP="00D442F2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0868CA" w:rsidRDefault="00CB6CD0" w:rsidP="00CB6CD0">
      <w:pPr>
        <w:pStyle w:val="a6"/>
        <w:numPr>
          <w:ilvl w:val="1"/>
          <w:numId w:val="19"/>
        </w:numPr>
        <w:rPr>
          <w:color w:val="C00000"/>
          <w:rPrChange w:id="10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11" w:author="陈之威" w:date="2015-10-12T09:30:00Z">
            <w:rPr>
              <w:rFonts w:hint="eastAsia"/>
            </w:rPr>
          </w:rPrChange>
        </w:rPr>
        <w:t>车辆装车管理</w:t>
      </w:r>
    </w:p>
    <w:p w14:paraId="13FC5467" w14:textId="7DF88845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0868CA" w:rsidRDefault="005D69F0" w:rsidP="00CB6CD0">
      <w:pPr>
        <w:pStyle w:val="a6"/>
        <w:numPr>
          <w:ilvl w:val="1"/>
          <w:numId w:val="19"/>
        </w:numPr>
        <w:rPr>
          <w:color w:val="C00000"/>
          <w:rPrChange w:id="12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13" w:author="陈之威" w:date="2015-10-12T09:30:00Z">
            <w:rPr>
              <w:rFonts w:hint="eastAsia"/>
            </w:rPr>
          </w:rPrChange>
        </w:rPr>
        <w:t>接收与派件</w:t>
      </w:r>
    </w:p>
    <w:p w14:paraId="4A9E4984" w14:textId="432CDC79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0868CA" w:rsidRDefault="00747829" w:rsidP="00CB6CD0">
      <w:pPr>
        <w:pStyle w:val="a6"/>
        <w:numPr>
          <w:ilvl w:val="1"/>
          <w:numId w:val="19"/>
        </w:numPr>
        <w:rPr>
          <w:color w:val="C00000"/>
          <w:rPrChange w:id="14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15" w:author="陈之威" w:date="2015-10-12T09:30:00Z">
            <w:rPr>
              <w:rFonts w:hint="eastAsia"/>
            </w:rPr>
          </w:rPrChange>
        </w:rPr>
        <w:t>收款单</w:t>
      </w:r>
    </w:p>
    <w:p w14:paraId="51A24989" w14:textId="7612CF0E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0868CA" w:rsidRDefault="00977488" w:rsidP="0067656F">
      <w:pPr>
        <w:pStyle w:val="a6"/>
        <w:numPr>
          <w:ilvl w:val="1"/>
          <w:numId w:val="19"/>
        </w:numPr>
        <w:rPr>
          <w:color w:val="C00000"/>
          <w:rPrChange w:id="16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17" w:author="陈之威" w:date="2015-10-12T09:30:00Z">
            <w:rPr>
              <w:rFonts w:hint="eastAsia"/>
            </w:rPr>
          </w:rPrChange>
        </w:rPr>
        <w:t>飞机装运</w:t>
      </w:r>
      <w:r w:rsidR="0067656F" w:rsidRPr="000868CA">
        <w:rPr>
          <w:rFonts w:hint="eastAsia"/>
          <w:color w:val="C00000"/>
          <w:rPrChange w:id="18" w:author="陈之威" w:date="2015-10-12T09:30:00Z">
            <w:rPr>
              <w:rFonts w:hint="eastAsia"/>
            </w:rPr>
          </w:rPrChange>
        </w:rPr>
        <w:t>管理</w:t>
      </w:r>
    </w:p>
    <w:p w14:paraId="72339FCB" w14:textId="4337EC25" w:rsidR="0067656F" w:rsidRPr="003B4F1E" w:rsidRDefault="00A351DD" w:rsidP="0067656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0868CA" w:rsidRDefault="00977488" w:rsidP="00977488">
      <w:pPr>
        <w:pStyle w:val="a6"/>
        <w:numPr>
          <w:ilvl w:val="1"/>
          <w:numId w:val="19"/>
        </w:numPr>
        <w:rPr>
          <w:color w:val="C00000"/>
          <w:rPrChange w:id="19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20" w:author="陈之威" w:date="2015-10-12T09:30:00Z">
            <w:rPr>
              <w:rFonts w:hint="eastAsia"/>
            </w:rPr>
          </w:rPrChange>
        </w:rPr>
        <w:t>火车车装运管理</w:t>
      </w:r>
    </w:p>
    <w:p w14:paraId="1E0F37CF" w14:textId="500DF725" w:rsidR="00977488" w:rsidRPr="003B4F1E" w:rsidRDefault="00A351DD" w:rsidP="00977488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0868CA" w:rsidRDefault="00977488" w:rsidP="00977488">
      <w:pPr>
        <w:pStyle w:val="a6"/>
        <w:numPr>
          <w:ilvl w:val="1"/>
          <w:numId w:val="19"/>
        </w:numPr>
        <w:rPr>
          <w:color w:val="C00000"/>
          <w:rPrChange w:id="21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22" w:author="陈之威" w:date="2015-10-12T09:30:00Z">
            <w:rPr>
              <w:rFonts w:hint="eastAsia"/>
            </w:rPr>
          </w:rPrChange>
        </w:rPr>
        <w:t>汽车装运管理</w:t>
      </w:r>
    </w:p>
    <w:p w14:paraId="6B65FF1B" w14:textId="227D34A5" w:rsidR="00977488" w:rsidRPr="003B4F1E" w:rsidRDefault="00A351DD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0868CA" w:rsidRDefault="00747829" w:rsidP="00747829">
      <w:pPr>
        <w:pStyle w:val="a6"/>
        <w:numPr>
          <w:ilvl w:val="1"/>
          <w:numId w:val="19"/>
        </w:numPr>
        <w:rPr>
          <w:color w:val="C00000"/>
          <w:rPrChange w:id="23" w:author="陈之威" w:date="2015-10-12T09:30:00Z">
            <w:rPr/>
          </w:rPrChange>
        </w:rPr>
      </w:pPr>
      <w:r w:rsidRPr="000868CA">
        <w:rPr>
          <w:rFonts w:hint="eastAsia"/>
          <w:color w:val="C00000"/>
          <w:rPrChange w:id="24" w:author="陈之威" w:date="2015-10-12T09:30:00Z">
            <w:rPr>
              <w:rFonts w:hint="eastAsia"/>
            </w:rPr>
          </w:rPrChange>
        </w:rPr>
        <w:t>中转接收</w:t>
      </w:r>
    </w:p>
    <w:p w14:paraId="6BFE5B80" w14:textId="3F4D419E" w:rsidR="00747829" w:rsidRPr="003B4F1E" w:rsidRDefault="00C36741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>
      <w:pPr>
        <w:pStyle w:val="a6"/>
        <w:ind w:left="1440"/>
        <w:pPrChange w:id="25" w:author="陈之威" w:date="2015-10-12T09:30:00Z">
          <w:pPr>
            <w:pStyle w:val="a6"/>
            <w:numPr>
              <w:ilvl w:val="1"/>
              <w:numId w:val="19"/>
            </w:numPr>
            <w:ind w:left="1440" w:hanging="360"/>
          </w:pPr>
        </w:pPrChange>
      </w:pPr>
    </w:p>
    <w:p w14:paraId="41862E93" w14:textId="77777777" w:rsidR="00581E21" w:rsidRPr="003B4F1E" w:rsidRDefault="0067656F" w:rsidP="00581E21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6"/>
      </w:pPr>
    </w:p>
    <w:p w14:paraId="5312CC4C" w14:textId="77777777" w:rsidR="002E6C03" w:rsidRPr="003B4F1E" w:rsidRDefault="002E6C03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6"/>
        <w:ind w:left="1800"/>
      </w:pPr>
    </w:p>
    <w:p w14:paraId="3C139FC9" w14:textId="77777777" w:rsidR="00796A32" w:rsidRPr="003B4F1E" w:rsidRDefault="0038739C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6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4C57F577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E702AA">
        <w:rPr>
          <w:color w:val="FF0000"/>
          <w:rPrChange w:id="26" w:author="陈之威" w:date="2015-09-29T17:59:00Z">
            <w:rPr/>
          </w:rPrChange>
        </w:rPr>
        <w:t>20</w:t>
      </w:r>
      <w:r w:rsidR="00E729E8" w:rsidRPr="00E702AA">
        <w:rPr>
          <w:rFonts w:hint="eastAsia"/>
          <w:color w:val="FF0000"/>
          <w:rPrChange w:id="27" w:author="陈之威" w:date="2015-09-29T17:59:00Z">
            <w:rPr>
              <w:rFonts w:hint="eastAsia"/>
            </w:rPr>
          </w:rPrChange>
        </w:rPr>
        <w:t>、</w:t>
      </w:r>
      <w:r w:rsidR="00E729E8" w:rsidRPr="00E702AA">
        <w:rPr>
          <w:color w:val="FF0000"/>
          <w:rPrChange w:id="28" w:author="陈之威" w:date="2015-09-29T17:59:00Z">
            <w:rPr/>
          </w:rPrChange>
        </w:rPr>
        <w:t>20</w:t>
      </w:r>
      <w:r w:rsidR="00E729E8" w:rsidRPr="00E702AA">
        <w:rPr>
          <w:rFonts w:hint="eastAsia"/>
          <w:color w:val="FF0000"/>
          <w:rPrChange w:id="29" w:author="陈之威" w:date="2015-09-29T17:59:00Z">
            <w:rPr>
              <w:rFonts w:hint="eastAsia"/>
            </w:rPr>
          </w:rPrChange>
        </w:rPr>
        <w:t>、</w:t>
      </w:r>
      <w:r w:rsidR="00E729E8" w:rsidRPr="00E702AA">
        <w:rPr>
          <w:color w:val="FF0000"/>
          <w:rPrChange w:id="30" w:author="陈之威" w:date="2015-09-29T17:59:00Z">
            <w:rPr/>
          </w:rPrChange>
        </w:rPr>
        <w:t>15</w:t>
      </w:r>
      <w:del w:id="31" w:author="钦 刘" w:date="2015-09-24T14:17:00Z">
        <w:r w:rsidR="00E729E8" w:rsidRPr="00E702AA" w:rsidDel="00C35AA2">
          <w:rPr>
            <w:rFonts w:hint="eastAsia"/>
            <w:color w:val="FF0000"/>
            <w:rPrChange w:id="32" w:author="陈之威" w:date="2015-09-29T17:59:00Z">
              <w:rPr>
                <w:rFonts w:hint="eastAsia"/>
              </w:rPr>
            </w:rPrChange>
          </w:rPr>
          <w:delText>、</w:delText>
        </w:r>
        <w:r w:rsidR="00E729E8" w:rsidRPr="00E702AA" w:rsidDel="00C35AA2">
          <w:rPr>
            <w:color w:val="FF0000"/>
            <w:rPrChange w:id="33" w:author="陈之威" w:date="2015-09-29T17:59:00Z">
              <w:rPr/>
            </w:rPrChange>
          </w:rPr>
          <w:delText>20</w:delText>
        </w:r>
      </w:del>
      <w:r w:rsidR="00E729E8" w:rsidRPr="00E702AA">
        <w:rPr>
          <w:rFonts w:hint="eastAsia"/>
          <w:color w:val="FF0000"/>
          <w:rPrChange w:id="34" w:author="陈之威" w:date="2015-09-29T17:59:00Z">
            <w:rPr>
              <w:rFonts w:hint="eastAsia"/>
            </w:rPr>
          </w:rPrChange>
        </w:rPr>
        <w:t>、</w:t>
      </w:r>
      <w:r w:rsidR="00E729E8" w:rsidRPr="00E702AA">
        <w:rPr>
          <w:color w:val="FF0000"/>
          <w:rPrChange w:id="35" w:author="陈之威" w:date="2015-09-29T17:59:00Z">
            <w:rPr/>
          </w:rPrChange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0BC0E80B" w:rsidR="00323FEE" w:rsidRPr="003B4F1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</w:t>
      </w:r>
      <w:r w:rsidR="00CB6CD0" w:rsidRPr="00E702AA">
        <w:rPr>
          <w:rFonts w:hint="eastAsia"/>
          <w:color w:val="FF0000"/>
          <w:rPrChange w:id="36" w:author="陈之威" w:date="2015-09-29T18:00:00Z">
            <w:rPr>
              <w:rFonts w:hint="eastAsia"/>
            </w:rPr>
          </w:rPrChange>
        </w:rPr>
        <w:t>到达</w:t>
      </w:r>
      <w:ins w:id="37" w:author="钦 刘" w:date="2015-09-25T14:02:00Z">
        <w:r w:rsidR="0019602A" w:rsidRPr="00E702AA">
          <w:rPr>
            <w:rFonts w:hint="eastAsia"/>
            <w:color w:val="FF0000"/>
            <w:rPrChange w:id="38" w:author="陈之威" w:date="2015-09-29T18:00:00Z">
              <w:rPr>
                <w:rFonts w:hint="eastAsia"/>
              </w:rPr>
            </w:rPrChange>
          </w:rPr>
          <w:t>寄</w:t>
        </w:r>
      </w:ins>
      <w:del w:id="39" w:author="钦 刘" w:date="2015-09-25T14:02:00Z">
        <w:r w:rsidR="00CB6CD0" w:rsidRPr="00E702AA" w:rsidDel="0019602A">
          <w:rPr>
            <w:rFonts w:hint="eastAsia"/>
            <w:color w:val="FF0000"/>
            <w:rPrChange w:id="40" w:author="陈之威" w:date="2015-09-29T18:00:00Z">
              <w:rPr>
                <w:rFonts w:hint="eastAsia"/>
              </w:rPr>
            </w:rPrChange>
          </w:rPr>
          <w:delText>收</w:delText>
        </w:r>
      </w:del>
      <w:r w:rsidR="00CB6CD0" w:rsidRPr="00E702AA">
        <w:rPr>
          <w:rFonts w:hint="eastAsia"/>
          <w:color w:val="FF0000"/>
          <w:rPrChange w:id="41" w:author="陈之威" w:date="2015-09-29T18:00:00Z">
            <w:rPr>
              <w:rFonts w:hint="eastAsia"/>
            </w:rPr>
          </w:rPrChange>
        </w:rPr>
        <w:t>件人</w:t>
      </w:r>
      <w:ins w:id="42" w:author="钦 刘" w:date="2015-09-24T14:17:00Z">
        <w:r w:rsidR="00C35AA2" w:rsidRPr="00E702AA">
          <w:rPr>
            <w:rFonts w:hint="eastAsia"/>
            <w:color w:val="FF0000"/>
            <w:rPrChange w:id="43" w:author="陈之威" w:date="2015-09-29T18:00:00Z">
              <w:rPr>
                <w:rFonts w:hint="eastAsia"/>
              </w:rPr>
            </w:rPrChange>
          </w:rPr>
          <w:t>营业厅</w:t>
        </w:r>
      </w:ins>
      <w:del w:id="44" w:author="钦 刘" w:date="2015-09-24T14:17:00Z">
        <w:r w:rsidR="00CB6CD0" w:rsidRPr="00E702AA" w:rsidDel="00C35AA2">
          <w:rPr>
            <w:rFonts w:hint="eastAsia"/>
            <w:color w:val="FF0000"/>
            <w:rPrChange w:id="45" w:author="陈之威" w:date="2015-09-29T18:00:00Z">
              <w:rPr>
                <w:rFonts w:hint="eastAsia"/>
              </w:rPr>
            </w:rPrChange>
          </w:rPr>
          <w:delText>中转点</w:delText>
        </w:r>
      </w:del>
      <w:r w:rsidR="00CB6CD0" w:rsidRPr="00E702AA">
        <w:rPr>
          <w:rFonts w:hint="eastAsia"/>
          <w:color w:val="FF0000"/>
          <w:rPrChange w:id="46" w:author="陈之威" w:date="2015-09-29T18:00:00Z">
            <w:rPr>
              <w:rFonts w:hint="eastAsia"/>
            </w:rPr>
          </w:rPrChange>
        </w:rPr>
        <w:t>、到达</w:t>
      </w:r>
      <w:ins w:id="47" w:author="钦 刘" w:date="2015-09-25T14:02:00Z">
        <w:r w:rsidR="0019602A" w:rsidRPr="00E702AA">
          <w:rPr>
            <w:rFonts w:hint="eastAsia"/>
            <w:color w:val="FF0000"/>
            <w:rPrChange w:id="48" w:author="陈之威" w:date="2015-09-29T18:00:00Z">
              <w:rPr>
                <w:rFonts w:hint="eastAsia"/>
              </w:rPr>
            </w:rPrChange>
          </w:rPr>
          <w:t>寄</w:t>
        </w:r>
      </w:ins>
      <w:del w:id="49" w:author="钦 刘" w:date="2015-09-25T14:02:00Z">
        <w:r w:rsidR="00CB6CD0" w:rsidRPr="00E702AA" w:rsidDel="0019602A">
          <w:rPr>
            <w:rFonts w:hint="eastAsia"/>
            <w:color w:val="FF0000"/>
            <w:rPrChange w:id="50" w:author="陈之威" w:date="2015-09-29T18:00:00Z">
              <w:rPr>
                <w:rFonts w:hint="eastAsia"/>
              </w:rPr>
            </w:rPrChange>
          </w:rPr>
          <w:delText>收</w:delText>
        </w:r>
      </w:del>
      <w:r w:rsidR="00CB6CD0" w:rsidRPr="00E702AA">
        <w:rPr>
          <w:rFonts w:hint="eastAsia"/>
          <w:color w:val="FF0000"/>
          <w:rPrChange w:id="51" w:author="陈之威" w:date="2015-09-29T18:00:00Z">
            <w:rPr>
              <w:rFonts w:hint="eastAsia"/>
            </w:rPr>
          </w:rPrChange>
        </w:rPr>
        <w:t>件</w:t>
      </w:r>
      <w:del w:id="52" w:author="钦 刘" w:date="2015-09-24T14:18:00Z">
        <w:r w:rsidR="00CB6CD0" w:rsidRPr="00E702AA" w:rsidDel="00C35AA2">
          <w:rPr>
            <w:rFonts w:hint="eastAsia"/>
            <w:color w:val="FF0000"/>
            <w:rPrChange w:id="53" w:author="陈之威" w:date="2015-09-29T18:00:00Z">
              <w:rPr>
                <w:rFonts w:hint="eastAsia"/>
              </w:rPr>
            </w:rPrChange>
          </w:rPr>
          <w:delText>人集散地</w:delText>
        </w:r>
      </w:del>
      <w:ins w:id="54" w:author="钦 刘" w:date="2015-09-24T14:18:00Z">
        <w:r w:rsidR="00C35AA2" w:rsidRPr="00E702AA">
          <w:rPr>
            <w:rFonts w:hint="eastAsia"/>
            <w:color w:val="FF0000"/>
            <w:rPrChange w:id="55" w:author="陈之威" w:date="2015-09-29T18:00:00Z">
              <w:rPr>
                <w:rFonts w:hint="eastAsia"/>
              </w:rPr>
            </w:rPrChange>
          </w:rPr>
          <w:t>人中转中心</w:t>
        </w:r>
      </w:ins>
      <w:r w:rsidR="00CB6CD0" w:rsidRPr="00E702AA">
        <w:rPr>
          <w:rFonts w:hint="eastAsia"/>
          <w:color w:val="FF0000"/>
          <w:rPrChange w:id="56" w:author="陈之威" w:date="2015-09-29T18:00:00Z">
            <w:rPr>
              <w:rFonts w:hint="eastAsia"/>
            </w:rPr>
          </w:rPrChange>
        </w:rPr>
        <w:t>、到达</w:t>
      </w:r>
      <w:ins w:id="57" w:author="钦 刘" w:date="2015-09-25T14:02:00Z">
        <w:r w:rsidR="0019602A" w:rsidRPr="00E702AA">
          <w:rPr>
            <w:rFonts w:hint="eastAsia"/>
            <w:color w:val="FF0000"/>
            <w:rPrChange w:id="58" w:author="陈之威" w:date="2015-09-29T18:00:00Z">
              <w:rPr>
                <w:rFonts w:hint="eastAsia"/>
              </w:rPr>
            </w:rPrChange>
          </w:rPr>
          <w:t>收</w:t>
        </w:r>
      </w:ins>
      <w:del w:id="59" w:author="钦 刘" w:date="2015-09-25T14:02:00Z">
        <w:r w:rsidR="00CB6CD0" w:rsidRPr="00E702AA" w:rsidDel="0019602A">
          <w:rPr>
            <w:rFonts w:hint="eastAsia"/>
            <w:color w:val="FF0000"/>
            <w:rPrChange w:id="60" w:author="陈之威" w:date="2015-09-29T18:00:00Z">
              <w:rPr>
                <w:rFonts w:hint="eastAsia"/>
              </w:rPr>
            </w:rPrChange>
          </w:rPr>
          <w:delText>寄</w:delText>
        </w:r>
      </w:del>
      <w:r w:rsidR="00CB6CD0" w:rsidRPr="00E702AA">
        <w:rPr>
          <w:rFonts w:hint="eastAsia"/>
          <w:color w:val="FF0000"/>
          <w:rPrChange w:id="61" w:author="陈之威" w:date="2015-09-29T18:00:00Z">
            <w:rPr>
              <w:rFonts w:hint="eastAsia"/>
            </w:rPr>
          </w:rPrChange>
        </w:rPr>
        <w:t>件</w:t>
      </w:r>
      <w:del w:id="62" w:author="钦 刘" w:date="2015-09-24T14:18:00Z">
        <w:r w:rsidR="00CB6CD0" w:rsidRPr="00E702AA" w:rsidDel="00C35AA2">
          <w:rPr>
            <w:rFonts w:hint="eastAsia"/>
            <w:color w:val="FF0000"/>
            <w:rPrChange w:id="63" w:author="陈之威" w:date="2015-09-29T18:00:00Z">
              <w:rPr>
                <w:rFonts w:hint="eastAsia"/>
              </w:rPr>
            </w:rPrChange>
          </w:rPr>
          <w:delText>人集散地</w:delText>
        </w:r>
      </w:del>
      <w:ins w:id="64" w:author="钦 刘" w:date="2015-09-24T14:18:00Z">
        <w:r w:rsidR="00C35AA2" w:rsidRPr="00E702AA">
          <w:rPr>
            <w:rFonts w:hint="eastAsia"/>
            <w:color w:val="FF0000"/>
            <w:rPrChange w:id="65" w:author="陈之威" w:date="2015-09-29T18:00:00Z">
              <w:rPr>
                <w:rFonts w:hint="eastAsia"/>
              </w:rPr>
            </w:rPrChange>
          </w:rPr>
          <w:t>人中转中心</w:t>
        </w:r>
      </w:ins>
      <w:r w:rsidR="00CB6CD0" w:rsidRPr="00E702AA">
        <w:rPr>
          <w:rFonts w:hint="eastAsia"/>
          <w:color w:val="FF0000"/>
          <w:rPrChange w:id="66" w:author="陈之威" w:date="2015-09-29T18:00:00Z">
            <w:rPr>
              <w:rFonts w:hint="eastAsia"/>
            </w:rPr>
          </w:rPrChange>
        </w:rPr>
        <w:t>、到达收件</w:t>
      </w:r>
      <w:del w:id="67" w:author="钦 刘" w:date="2015-09-24T14:18:00Z">
        <w:r w:rsidR="00CB6CD0" w:rsidRPr="00E702AA" w:rsidDel="00C35AA2">
          <w:rPr>
            <w:rFonts w:hint="eastAsia"/>
            <w:color w:val="FF0000"/>
            <w:rPrChange w:id="68" w:author="陈之威" w:date="2015-09-29T18:00:00Z">
              <w:rPr>
                <w:rFonts w:hint="eastAsia"/>
              </w:rPr>
            </w:rPrChange>
          </w:rPr>
          <w:delText>人中转点</w:delText>
        </w:r>
      </w:del>
      <w:ins w:id="69" w:author="钦 刘" w:date="2015-09-24T14:18:00Z">
        <w:r w:rsidR="00C35AA2" w:rsidRPr="00E702AA">
          <w:rPr>
            <w:rFonts w:hint="eastAsia"/>
            <w:color w:val="FF0000"/>
            <w:rPrChange w:id="70" w:author="陈之威" w:date="2015-09-29T18:00:00Z">
              <w:rPr>
                <w:rFonts w:hint="eastAsia"/>
              </w:rPr>
            </w:rPrChange>
          </w:rPr>
          <w:t>人营业厅</w:t>
        </w:r>
      </w:ins>
      <w:r w:rsidR="00CB6CD0" w:rsidRPr="003B4F1E">
        <w:rPr>
          <w:rFonts w:hint="eastAsia"/>
        </w:rPr>
        <w:t>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57F31383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</w:t>
      </w:r>
      <w:ins w:id="71" w:author="钦 刘" w:date="2015-09-24T14:19:00Z">
        <w:r w:rsidR="00C35AA2" w:rsidRPr="00E702AA">
          <w:rPr>
            <w:rFonts w:hint="eastAsia"/>
            <w:color w:val="FF0000"/>
            <w:rPrChange w:id="72" w:author="陈之威" w:date="2015-09-29T18:01:00Z">
              <w:rPr>
                <w:rFonts w:hint="eastAsia"/>
              </w:rPr>
            </w:rPrChange>
          </w:rPr>
          <w:t>如果没有历史数据，为</w:t>
        </w:r>
        <w:r w:rsidR="00C35AA2" w:rsidRPr="00E702AA">
          <w:rPr>
            <w:color w:val="FF0000"/>
            <w:rPrChange w:id="73" w:author="陈之威" w:date="2015-09-29T18:01:00Z">
              <w:rPr/>
            </w:rPrChange>
          </w:rPr>
          <w:t>0</w:t>
        </w:r>
      </w:ins>
      <w:r w:rsidRPr="003B4F1E">
        <w:rPr>
          <w:rFonts w:hint="eastAsia"/>
        </w:rPr>
        <w:t>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697860D0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E702AA">
        <w:rPr>
          <w:color w:val="FF0000"/>
          <w:rPrChange w:id="74" w:author="陈之威" w:date="2015-09-29T18:01:00Z">
            <w:rPr/>
          </w:rPrChange>
        </w:rPr>
        <w:t>025</w:t>
      </w:r>
      <w:r w:rsidR="00A12F58" w:rsidRPr="00E702AA">
        <w:rPr>
          <w:rFonts w:hint="eastAsia"/>
          <w:color w:val="FF0000"/>
          <w:rPrChange w:id="75" w:author="陈之威" w:date="2015-09-29T18:01:00Z">
            <w:rPr>
              <w:rFonts w:hint="eastAsia"/>
            </w:rPr>
          </w:rPrChange>
        </w:rPr>
        <w:t>城市编码</w:t>
      </w:r>
      <w:del w:id="76" w:author="钦 刘" w:date="2015-09-28T09:45:00Z">
        <w:r w:rsidR="00A12F58" w:rsidRPr="00E702AA" w:rsidDel="007E2B3A">
          <w:rPr>
            <w:color w:val="FF0000"/>
            <w:rPrChange w:id="77" w:author="陈之威" w:date="2015-09-29T18:01:00Z">
              <w:rPr/>
            </w:rPrChange>
          </w:rPr>
          <w:delText>+</w:delText>
        </w:r>
      </w:del>
      <w:del w:id="78" w:author="钦 刘" w:date="2015-09-25T14:30:00Z">
        <w:r w:rsidR="00A12F58" w:rsidRPr="00E702AA" w:rsidDel="009F4F40">
          <w:rPr>
            <w:color w:val="FF0000"/>
            <w:rPrChange w:id="79" w:author="陈之威" w:date="2015-09-29T18:01:00Z">
              <w:rPr/>
            </w:rPrChange>
          </w:rPr>
          <w:delText>1</w:delText>
        </w:r>
      </w:del>
      <w:del w:id="80" w:author="钦 刘" w:date="2015-09-25T14:29:00Z">
        <w:r w:rsidR="00A12F58" w:rsidRPr="00E702AA" w:rsidDel="003820EE">
          <w:rPr>
            <w:rFonts w:hint="eastAsia"/>
            <w:color w:val="FF0000"/>
            <w:rPrChange w:id="81" w:author="陈之威" w:date="2015-09-29T18:01:00Z">
              <w:rPr>
                <w:rFonts w:hint="eastAsia"/>
              </w:rPr>
            </w:rPrChange>
          </w:rPr>
          <w:delText>营业厅</w:delText>
        </w:r>
      </w:del>
      <w:r w:rsidR="00A12F58" w:rsidRPr="00E702AA">
        <w:rPr>
          <w:color w:val="FF0000"/>
          <w:rPrChange w:id="82" w:author="陈之威" w:date="2015-09-29T18:01:00Z">
            <w:rPr/>
          </w:rPrChange>
        </w:rPr>
        <w:t>+0</w:t>
      </w:r>
      <w:ins w:id="83" w:author="钦 刘" w:date="2015-09-28T09:45:00Z">
        <w:r w:rsidR="007E2B3A" w:rsidRPr="00E702AA">
          <w:rPr>
            <w:color w:val="FF0000"/>
            <w:rPrChange w:id="84" w:author="陈之威" w:date="2015-09-29T18:01:00Z">
              <w:rPr/>
            </w:rPrChange>
          </w:rPr>
          <w:t>0</w:t>
        </w:r>
      </w:ins>
      <w:del w:id="85" w:author="钦 刘" w:date="2015-09-25T14:29:00Z">
        <w:r w:rsidR="00A12F58" w:rsidRPr="00E702AA" w:rsidDel="00DE1091">
          <w:rPr>
            <w:color w:val="FF0000"/>
            <w:rPrChange w:id="86" w:author="陈之威" w:date="2015-09-29T18:01:00Z">
              <w:rPr/>
            </w:rPrChange>
          </w:rPr>
          <w:delText>0</w:delText>
        </w:r>
      </w:del>
      <w:r w:rsidR="00A12F58" w:rsidRPr="00E702AA">
        <w:rPr>
          <w:color w:val="FF0000"/>
          <w:rPrChange w:id="87" w:author="陈之威" w:date="2015-09-29T18:01:00Z">
            <w:rPr/>
          </w:rPrChange>
        </w:rPr>
        <w:t>0</w:t>
      </w:r>
      <w:r w:rsidR="00A12F58" w:rsidRPr="00E702AA">
        <w:rPr>
          <w:rFonts w:hint="eastAsia"/>
          <w:color w:val="FF0000"/>
          <w:rPrChange w:id="88" w:author="陈之威" w:date="2015-09-29T18:01:00Z">
            <w:rPr>
              <w:rFonts w:hint="eastAsia"/>
            </w:rPr>
          </w:rPrChange>
        </w:rPr>
        <w:t>鼓楼营业厅</w:t>
      </w:r>
      <w:r w:rsidR="00A12F58" w:rsidRPr="003B4F1E">
        <w:rPr>
          <w:rFonts w:hint="eastAsia"/>
        </w:rPr>
        <w:t>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</w:t>
      </w:r>
      <w:r w:rsidR="00432E8B" w:rsidRPr="00E702AA">
        <w:rPr>
          <w:rFonts w:hint="eastAsia"/>
          <w:color w:val="FF0000"/>
          <w:rPrChange w:id="89" w:author="陈之威" w:date="2015-09-29T18:03:00Z">
            <w:rPr>
              <w:rFonts w:hint="eastAsia"/>
            </w:rPr>
          </w:rPrChange>
        </w:rPr>
        <w:t>车牌</w:t>
      </w:r>
      <w:r w:rsidRPr="00E702AA">
        <w:rPr>
          <w:rFonts w:hint="eastAsia"/>
          <w:color w:val="FF0000"/>
          <w:rPrChange w:id="90" w:author="陈之威" w:date="2015-09-29T18:03:00Z">
            <w:rPr>
              <w:rFonts w:hint="eastAsia"/>
            </w:rPr>
          </w:rPrChange>
        </w:rPr>
        <w:t>号</w:t>
      </w:r>
      <w:r w:rsidR="00432E8B" w:rsidRPr="00E702AA">
        <w:rPr>
          <w:rFonts w:hint="eastAsia"/>
          <w:color w:val="FF0000"/>
          <w:rPrChange w:id="91" w:author="陈之威" w:date="2015-09-29T18:03:00Z">
            <w:rPr>
              <w:rFonts w:hint="eastAsia"/>
            </w:rPr>
          </w:rPrChange>
        </w:rPr>
        <w:t>（苏</w:t>
      </w:r>
      <w:r w:rsidR="00432E8B" w:rsidRPr="00E702AA">
        <w:rPr>
          <w:color w:val="FF0000"/>
          <w:rPrChange w:id="92" w:author="陈之威" w:date="2015-09-29T18:03:00Z">
            <w:rPr/>
          </w:rPrChange>
        </w:rPr>
        <w:t>A 00000</w:t>
      </w:r>
      <w:r w:rsidR="00432E8B" w:rsidRPr="00E702AA">
        <w:rPr>
          <w:rFonts w:hint="eastAsia"/>
          <w:color w:val="FF0000"/>
          <w:rPrChange w:id="93" w:author="陈之威" w:date="2015-09-29T18:03:00Z">
            <w:rPr>
              <w:rFonts w:hint="eastAsia"/>
            </w:rPr>
          </w:rPrChange>
        </w:rPr>
        <w:t>）、服役时间</w:t>
      </w:r>
      <w:del w:id="94" w:author="钦 刘" w:date="2015-09-25T14:19:00Z">
        <w:r w:rsidR="00432E8B" w:rsidRPr="00E702AA" w:rsidDel="003F1989">
          <w:rPr>
            <w:rFonts w:hint="eastAsia"/>
            <w:color w:val="FF0000"/>
            <w:rPrChange w:id="95" w:author="陈之威" w:date="2015-09-29T18:03:00Z">
              <w:rPr>
                <w:rFonts w:hint="eastAsia"/>
              </w:rPr>
            </w:rPrChange>
          </w:rPr>
          <w:delText>、车辆图片</w:delText>
        </w:r>
      </w:del>
      <w:r w:rsidR="00432E8B" w:rsidRPr="00E702AA">
        <w:rPr>
          <w:rFonts w:hint="eastAsia"/>
          <w:color w:val="FF0000"/>
          <w:rPrChange w:id="96" w:author="陈之威" w:date="2015-09-29T18:03:00Z">
            <w:rPr>
              <w:rFonts w:hint="eastAsia"/>
            </w:rPr>
          </w:rPrChange>
        </w:rPr>
        <w:t>）</w:t>
      </w:r>
      <w:r w:rsidR="00432E8B" w:rsidRPr="003B4F1E">
        <w:rPr>
          <w:rFonts w:hint="eastAsia"/>
        </w:rPr>
        <w:t>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lastRenderedPageBreak/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E702AA">
        <w:rPr>
          <w:color w:val="FF0000"/>
          <w:rPrChange w:id="97" w:author="陈之威" w:date="2015-09-29T18:03:00Z">
            <w:rPr/>
          </w:rPrChange>
        </w:rPr>
        <w:t>025</w:t>
      </w:r>
      <w:r w:rsidR="00A12F58" w:rsidRPr="00E702AA">
        <w:rPr>
          <w:rFonts w:hint="eastAsia"/>
          <w:color w:val="FF0000"/>
          <w:rPrChange w:id="98" w:author="陈之威" w:date="2015-09-29T18:03:00Z">
            <w:rPr>
              <w:rFonts w:hint="eastAsia"/>
            </w:rPr>
          </w:rPrChange>
        </w:rPr>
        <w:t>城市编码</w:t>
      </w:r>
      <w:r w:rsidR="00A12F58" w:rsidRPr="00E702AA">
        <w:rPr>
          <w:color w:val="FF0000"/>
          <w:rPrChange w:id="99" w:author="陈之威" w:date="2015-09-29T18:03:00Z">
            <w:rPr/>
          </w:rPrChange>
        </w:rPr>
        <w:t>+0</w:t>
      </w:r>
      <w:del w:id="100" w:author="钦 刘" w:date="2015-09-25T14:28:00Z">
        <w:r w:rsidR="00A12F58" w:rsidRPr="00E702AA" w:rsidDel="003820EE">
          <w:rPr>
            <w:rFonts w:hint="eastAsia"/>
            <w:color w:val="FF0000"/>
            <w:rPrChange w:id="101" w:author="陈之威" w:date="2015-09-29T18:03:00Z">
              <w:rPr>
                <w:rFonts w:hint="eastAsia"/>
              </w:rPr>
            </w:rPrChange>
          </w:rPr>
          <w:delText>营业厅</w:delText>
        </w:r>
        <w:r w:rsidR="00A12F58" w:rsidRPr="00E702AA" w:rsidDel="003820EE">
          <w:rPr>
            <w:color w:val="FF0000"/>
            <w:rPrChange w:id="102" w:author="陈之威" w:date="2015-09-29T18:03:00Z">
              <w:rPr/>
            </w:rPrChange>
          </w:rPr>
          <w:delText>+00</w:delText>
        </w:r>
        <w:r w:rsidR="00A12F58" w:rsidRPr="00E702AA" w:rsidDel="003820EE">
          <w:rPr>
            <w:rFonts w:hint="eastAsia"/>
            <w:color w:val="FF0000"/>
            <w:rPrChange w:id="103" w:author="陈之威" w:date="2015-09-29T18:03:00Z">
              <w:rPr>
                <w:rFonts w:hint="eastAsia"/>
              </w:rPr>
            </w:rPrChange>
          </w:rPr>
          <w:delText>鼓楼</w:delText>
        </w:r>
      </w:del>
      <w:r w:rsidR="00A12F58" w:rsidRPr="00E702AA">
        <w:rPr>
          <w:rFonts w:hint="eastAsia"/>
          <w:color w:val="FF0000"/>
          <w:rPrChange w:id="104" w:author="陈之威" w:date="2015-09-29T18:03:00Z">
            <w:rPr>
              <w:rFonts w:hint="eastAsia"/>
            </w:rPr>
          </w:rPrChange>
        </w:rPr>
        <w:t>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6"/>
        <w:ind w:left="644"/>
      </w:pPr>
    </w:p>
    <w:p w14:paraId="6A7A5BED" w14:textId="77777777" w:rsidR="00B37DC6" w:rsidRPr="003B4F1E" w:rsidRDefault="00B37DC6" w:rsidP="00B37DC6">
      <w:pPr>
        <w:pStyle w:val="a6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lastRenderedPageBreak/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6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6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6"/>
        <w:ind w:left="644"/>
      </w:pPr>
    </w:p>
    <w:p w14:paraId="7671EBEC" w14:textId="77777777" w:rsidR="00594851" w:rsidRPr="003B4F1E" w:rsidRDefault="00594851" w:rsidP="00594851">
      <w:pPr>
        <w:pStyle w:val="a6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</w:t>
      </w:r>
      <w:r w:rsidR="00923DAC" w:rsidRPr="00D67196">
        <w:rPr>
          <w:rFonts w:hint="eastAsia"/>
          <w:color w:val="FF0000"/>
          <w:rPrChange w:id="105" w:author="Ann Shino" w:date="2015-12-12T11:38:00Z">
            <w:rPr>
              <w:rFonts w:hint="eastAsia"/>
            </w:rPr>
          </w:rPrChange>
        </w:rPr>
        <w:t>装车单</w:t>
      </w:r>
      <w:r w:rsidR="00923DAC" w:rsidRPr="003B4F1E">
        <w:rPr>
          <w:rFonts w:hint="eastAsia"/>
        </w:rPr>
        <w:t>、</w:t>
      </w:r>
      <w:r w:rsidR="00C36741" w:rsidRPr="00D67196">
        <w:rPr>
          <w:rFonts w:hint="eastAsia"/>
          <w:color w:val="FF0000"/>
          <w:rPrChange w:id="106" w:author="Ann Shino" w:date="2015-12-12T11:38:00Z">
            <w:rPr>
              <w:rFonts w:hint="eastAsia"/>
            </w:rPr>
          </w:rPrChange>
        </w:rPr>
        <w:t>营业厅到达单</w:t>
      </w:r>
      <w:r w:rsidR="00923DAC" w:rsidRPr="003B4F1E">
        <w:rPr>
          <w:rFonts w:hint="eastAsia"/>
        </w:rPr>
        <w:t>、</w:t>
      </w:r>
      <w:r w:rsidR="00C36741" w:rsidRPr="00B501E2">
        <w:rPr>
          <w:rFonts w:hint="eastAsia"/>
          <w:color w:val="FF0000"/>
          <w:rPrChange w:id="107" w:author="Ann Shino" w:date="2015-12-12T14:37:00Z">
            <w:rPr>
              <w:rFonts w:hint="eastAsia"/>
            </w:rPr>
          </w:rPrChange>
        </w:rPr>
        <w:t>收款单</w:t>
      </w:r>
      <w:r w:rsidR="00C36741" w:rsidRPr="003B4F1E">
        <w:rPr>
          <w:rFonts w:hint="eastAsia"/>
        </w:rPr>
        <w:t>、</w:t>
      </w:r>
      <w:r w:rsidR="00C36741" w:rsidRPr="00D67196">
        <w:rPr>
          <w:rFonts w:hint="eastAsia"/>
          <w:color w:val="FF0000"/>
          <w:rPrChange w:id="108" w:author="Ann Shino" w:date="2015-12-12T11:38:00Z">
            <w:rPr>
              <w:rFonts w:hint="eastAsia"/>
            </w:rPr>
          </w:rPrChange>
        </w:rPr>
        <w:t>派件单</w:t>
      </w:r>
      <w:r w:rsidR="00C36741" w:rsidRPr="003B4F1E">
        <w:rPr>
          <w:rFonts w:hint="eastAsia"/>
        </w:rPr>
        <w:t>、</w:t>
      </w:r>
      <w:r w:rsidR="00C36741" w:rsidRPr="00C462CD">
        <w:rPr>
          <w:rFonts w:hint="eastAsia"/>
          <w:color w:val="FF0000"/>
          <w:rPrChange w:id="109" w:author="Ann Shino" w:date="2015-12-12T11:57:00Z">
            <w:rPr>
              <w:rFonts w:hint="eastAsia"/>
            </w:rPr>
          </w:rPrChange>
        </w:rPr>
        <w:t>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</w:t>
      </w:r>
      <w:r w:rsidR="00923DAC" w:rsidRPr="00A81876">
        <w:rPr>
          <w:rFonts w:hint="eastAsia"/>
          <w:color w:val="FF0000"/>
          <w:rPrChange w:id="110" w:author="Ann Shino" w:date="2015-12-12T11:09:00Z">
            <w:rPr>
              <w:rFonts w:hint="eastAsia"/>
            </w:rPr>
          </w:rPrChange>
        </w:rPr>
        <w:t>入库单</w:t>
      </w:r>
      <w:r w:rsidR="00923DAC" w:rsidRPr="003B4F1E">
        <w:rPr>
          <w:rFonts w:hint="eastAsia"/>
        </w:rPr>
        <w:t>、</w:t>
      </w:r>
      <w:r w:rsidR="00C36741" w:rsidRPr="00C462CD">
        <w:rPr>
          <w:rFonts w:hint="eastAsia"/>
          <w:color w:val="FF0000"/>
          <w:rPrChange w:id="111" w:author="Ann Shino" w:date="2015-12-12T11:57:00Z">
            <w:rPr>
              <w:rFonts w:hint="eastAsia"/>
            </w:rPr>
          </w:rPrChange>
        </w:rPr>
        <w:t>中转单</w:t>
      </w:r>
      <w:r w:rsidR="00C36741" w:rsidRPr="003B4F1E">
        <w:rPr>
          <w:rFonts w:hint="eastAsia"/>
        </w:rPr>
        <w:t>、</w:t>
      </w:r>
      <w:r w:rsidR="00923DAC" w:rsidRPr="00A81876">
        <w:rPr>
          <w:rFonts w:hint="eastAsia"/>
          <w:color w:val="FF0000"/>
          <w:rPrChange w:id="112" w:author="Ann Shino" w:date="2015-12-12T11:09:00Z">
            <w:rPr>
              <w:rFonts w:hint="eastAsia"/>
            </w:rPr>
          </w:rPrChange>
        </w:rPr>
        <w:t>出库单</w:t>
      </w:r>
      <w:r w:rsidR="00923DAC" w:rsidRPr="003B4F1E">
        <w:rPr>
          <w:rFonts w:hint="eastAsia"/>
        </w:rPr>
        <w:t>、</w:t>
      </w:r>
      <w:r w:rsidR="00923DAC" w:rsidRPr="00B501E2">
        <w:rPr>
          <w:rFonts w:hint="eastAsia"/>
          <w:color w:val="FF0000"/>
          <w:rPrChange w:id="113" w:author="Ann Shino" w:date="2015-12-12T14:37:00Z">
            <w:rPr>
              <w:rFonts w:hint="eastAsia"/>
            </w:rPr>
          </w:rPrChange>
        </w:rPr>
        <w:t>付款单</w:t>
      </w:r>
      <w:r w:rsidR="00923DAC" w:rsidRPr="003B4F1E">
        <w:rPr>
          <w:rFonts w:hint="eastAsia"/>
        </w:rPr>
        <w:t>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  <w:bookmarkStart w:id="114" w:name="_GoBack"/>
      <w:bookmarkEnd w:id="114"/>
    </w:p>
    <w:p w14:paraId="26842CCB" w14:textId="3B6C6414" w:rsidR="006A4F87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</w:t>
      </w:r>
      <w:r w:rsidRPr="003B4F1E">
        <w:rPr>
          <w:rFonts w:hint="eastAsia"/>
        </w:rPr>
        <w:lastRenderedPageBreak/>
        <w:t>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6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1E252" w14:textId="77777777" w:rsidR="00A60EC3" w:rsidRDefault="00A60EC3" w:rsidP="00BE19D2">
      <w:r>
        <w:separator/>
      </w:r>
    </w:p>
  </w:endnote>
  <w:endnote w:type="continuationSeparator" w:id="0">
    <w:p w14:paraId="049B9FE0" w14:textId="77777777" w:rsidR="00A60EC3" w:rsidRDefault="00A60EC3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DEE86" w14:textId="77777777" w:rsidR="00A60EC3" w:rsidRDefault="00A60EC3" w:rsidP="00BE19D2">
      <w:r>
        <w:separator/>
      </w:r>
    </w:p>
  </w:footnote>
  <w:footnote w:type="continuationSeparator" w:id="0">
    <w:p w14:paraId="7336D80E" w14:textId="77777777" w:rsidR="00A60EC3" w:rsidRDefault="00A60EC3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052E2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陈之威">
    <w15:presenceInfo w15:providerId="Windows Live" w15:userId="5802782f165b516d"/>
  </w15:person>
  <w15:person w15:author="Ann Shino">
    <w15:presenceInfo w15:providerId="Windows Live" w15:userId="4cc83dbf3b74e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68CA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9602A"/>
    <w:rsid w:val="001A43E9"/>
    <w:rsid w:val="001B332D"/>
    <w:rsid w:val="001C5966"/>
    <w:rsid w:val="001D1958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175DF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0EE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1989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67AAC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2B3A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67477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4F40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0EC3"/>
    <w:rsid w:val="00A66891"/>
    <w:rsid w:val="00A66B97"/>
    <w:rsid w:val="00A701F4"/>
    <w:rsid w:val="00A72FCD"/>
    <w:rsid w:val="00A74451"/>
    <w:rsid w:val="00A77AEF"/>
    <w:rsid w:val="00A81876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01E2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5AA2"/>
    <w:rsid w:val="00C36741"/>
    <w:rsid w:val="00C462CD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67196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1091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02AA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512CFF0F-925E-4FC9-9F50-23ADEE83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372D9-31AB-4F60-AFD3-7C35DD0F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Ann Shino</cp:lastModifiedBy>
  <cp:revision>12</cp:revision>
  <dcterms:created xsi:type="dcterms:W3CDTF">2014-09-27T16:27:00Z</dcterms:created>
  <dcterms:modified xsi:type="dcterms:W3CDTF">2015-12-12T10:40:00Z</dcterms:modified>
</cp:coreProperties>
</file>